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1)Create a directory "exercise" inside your home directory and create nested(dir1/dir2/dir3) directory structure inside "exercise" with a single command.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634038" cy="374100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741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2)Create two empty files inside dir2 directory: emptyFile1,emptyFile2 in single command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76888" cy="3708988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70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3)Create one file file1.txt containing text "hello world" and save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3613967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61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4)Find a "passwd" file using find command inside /etc. copy this file as passwd_copy and then rename this file as passwd_backup.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92884" cy="34528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884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5)Try reading the passwd_backup file in multiple tools: less,more,cat,strings etc and find the difference in their usage.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Less command:Less command is linux utility which can be used to read contents of text file one page(one screen) per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Command: less passwd_backup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More command:more command is used to view the text files in the command prompt, displaying one screen at a time in case the file is large (For example log files)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Command:more passwd_backup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cat:Cat(concatenate) command is very frequently used in Linux. It reads data from the file and gives their content as output. It helps us to create, view, concatenate files.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Command:cat passwd_backup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Strings: strings are mainly useful for determining the contents of non-text 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Command:strings passwd_backup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Diff: stands for difference This command is used to display the differences in the files by     comparing the files line by line.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6)Find out the number of line in password_backup containing "/bin/false".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3077439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077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7)Get the first 5 lines of a file “password_backup” and  Redirect the output of the above commands into file "output".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345029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45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8)Create a "test" user,create its password and find out its uid and gid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314203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142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commentRangeStart w:id="0"/>
      <w:r w:rsidDel="00000000" w:rsidR="00000000" w:rsidRPr="00000000">
        <w:rPr>
          <w:rtl w:val="0"/>
        </w:rPr>
        <w:t xml:space="preserve">9)Change the timestamp of  emptyFile1,emptyFile2 which are exist in dir2</w:t>
      </w:r>
      <w:r w:rsidDel="00000000" w:rsidR="00000000" w:rsidRPr="00000000">
        <w:rPr/>
        <w:drawing>
          <wp:inline distB="114300" distT="114300" distL="114300" distR="114300">
            <wp:extent cx="5357904" cy="35633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904" cy="356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11)Create alias with your name so that it creates a file as "/tmp/aliastesting"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529263" cy="293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12)Edit ~/.bashrc file such that when you change to "test" user it should clear the screen and print "Welcome"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0337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28956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13)Install “zip” package.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234665" cy="34813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665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14)Compress "output" and "password_backup" files into a tar ball. List the files present inside the tar created.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795838" cy="3189539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18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17)Download any image from web and move to desktop</w:t>
      </w:r>
    </w:p>
    <w:p w:rsidR="00000000" w:rsidDel="00000000" w:rsidP="00000000" w:rsidRDefault="00000000" w:rsidRPr="00000000" w14:paraId="0000004F">
      <w:pPr>
        <w:rPr>
          <w:ins w:author="Anam Shama" w:id="0" w:date="2021-02-02T18:46:42Z"/>
        </w:rPr>
      </w:pPr>
      <w:r w:rsidDel="00000000" w:rsidR="00000000" w:rsidRPr="00000000">
        <w:rPr/>
        <w:drawing>
          <wp:inline distB="114300" distT="114300" distL="114300" distR="114300">
            <wp:extent cx="5392206" cy="358616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206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Anam Shama" w:id="0" w:date="2021-02-02T18:46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0">
      <w:pPr>
        <w:rPr>
          <w:ins w:author="Anam Shama" w:id="0" w:date="2021-02-02T18:46:42Z"/>
        </w:rPr>
      </w:pPr>
      <w:ins w:author="Anam Shama" w:id="0" w:date="2021-02-02T18:46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1">
      <w:pPr>
        <w:rPr>
          <w:ins w:author="Anam Shama" w:id="0" w:date="2021-02-02T18:46:42Z"/>
        </w:rPr>
      </w:pPr>
      <w:ins w:author="Anam Shama" w:id="0" w:date="2021-02-02T18:46:42Z">
        <w:r w:rsidDel="00000000" w:rsidR="00000000" w:rsidRPr="00000000">
          <w:rPr>
            <w:rtl w:val="0"/>
          </w:rPr>
          <w:t xml:space="preserve">18) How to get help of commands usages.</w:t>
        </w:r>
      </w:ins>
    </w:p>
    <w:p w:rsidR="00000000" w:rsidDel="00000000" w:rsidP="00000000" w:rsidRDefault="00000000" w:rsidRPr="00000000" w14:paraId="00000052">
      <w:pPr>
        <w:rPr>
          <w:ins w:author="Anam Shama" w:id="0" w:date="2021-02-02T18:46:42Z"/>
        </w:rPr>
      </w:pPr>
      <w:ins w:author="Anam Shama" w:id="0" w:date="2021-02-02T18:46:42Z"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19051</wp:posOffset>
              </wp:positionH>
              <wp:positionV relativeFrom="paragraph">
                <wp:posOffset>203788</wp:posOffset>
              </wp:positionV>
              <wp:extent cx="5568979" cy="3182274"/>
              <wp:effectExtent b="0" l="0" r="0" t="0"/>
              <wp:wrapSquare wrapText="bothSides" distB="114300" distT="114300" distL="114300" distR="114300"/>
              <wp:docPr id="10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68979" cy="31822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 w14:paraId="00000053">
      <w:pPr>
        <w:rPr>
          <w:ins w:author="Anam Shama" w:id="0" w:date="2021-02-02T18:46:42Z"/>
        </w:rPr>
      </w:pPr>
      <w:ins w:author="Anam Shama" w:id="0" w:date="2021-02-02T18:46:4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ns w:author="Anam Shama" w:id="1" w:date="2021-02-02T19:00:09Z"/>
        </w:rPr>
      </w:pPr>
      <w:ins w:author="Anam Shama" w:id="1" w:date="2021-02-02T19:00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6">
      <w:pPr>
        <w:rPr>
          <w:ins w:author="Anam Shama" w:id="1" w:date="2021-02-02T19:00:09Z"/>
        </w:rPr>
      </w:pPr>
      <w:ins w:author="Anam Shama" w:id="1" w:date="2021-02-02T19:00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rPr>
          <w:ins w:author="Anam Shama" w:id="1" w:date="2021-02-02T19:00:09Z"/>
        </w:rPr>
      </w:pPr>
      <w:ins w:author="Anam Shama" w:id="1" w:date="2021-02-02T19:00:09Z">
        <w:r w:rsidDel="00000000" w:rsidR="00000000" w:rsidRPr="00000000">
          <w:rPr>
            <w:rtl w:val="0"/>
          </w:rPr>
          <w:t xml:space="preserve">19)Create a symlink of /etc/services into /tmp/ports-info</w:t>
        </w:r>
      </w:ins>
    </w:p>
    <w:p w:rsidR="00000000" w:rsidDel="00000000" w:rsidP="00000000" w:rsidRDefault="00000000" w:rsidRPr="00000000" w14:paraId="00000058">
      <w:pPr>
        <w:rPr/>
      </w:pPr>
      <w:ins w:author="Anam Shama" w:id="1" w:date="2021-02-02T19:00:09Z">
        <w:r w:rsidDel="00000000" w:rsidR="00000000" w:rsidRPr="00000000">
          <w:rPr/>
          <w:drawing>
            <wp:inline distB="114300" distT="114300" distL="114300" distR="114300">
              <wp:extent cx="5943600" cy="3390900"/>
              <wp:effectExtent b="0" l="0" r="0" t="0"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90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gun Adya" w:id="0" w:date="2021-02-03T05:59:1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-m to modify time stamp.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-m file name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.png"/><Relationship Id="rId22" Type="http://schemas.openxmlformats.org/officeDocument/2006/relationships/image" Target="media/image9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5.png"/><Relationship Id="rId5" Type="http://schemas.openxmlformats.org/officeDocument/2006/relationships/numbering" Target="numbering.xml"/><Relationship Id="rId19" Type="http://schemas.openxmlformats.org/officeDocument/2006/relationships/image" Target="media/image11.png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